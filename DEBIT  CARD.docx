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customXmlInsRangeStart w:id="0" w:author="admin" w:date="2024-05-03T16:17:00Z"/>
    <w:sdt>
      <w:sdtPr>
        <w:rPr>
          <w:caps w:val="0"/>
          <w:color w:val="auto"/>
          <w:spacing w:val="0"/>
          <w:sz w:val="20"/>
          <w:szCs w:val="20"/>
        </w:rPr>
        <w:id w:val="-212568307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4472C4" w:themeColor="accent1"/>
          <w:sz w:val="72"/>
          <w:szCs w:val="72"/>
        </w:rPr>
      </w:sdtEndPr>
      <w:sdtContent>
        <w:customXmlInsRangeEnd w:id="0"/>
        <w:p w14:paraId="5CF9CDBE" w14:textId="4AB5EF35" w:rsidR="001871AA" w:rsidRDefault="001871AA">
          <w:pPr>
            <w:pStyle w:val="Heading1"/>
            <w:rPr>
              <w:ins w:id="1" w:author="admin" w:date="2024-05-03T16:17:00Z" w16du:dateUtc="2024-05-03T10:47:00Z"/>
            </w:rPr>
            <w:pPrChange w:id="2" w:author="admin" w:date="2024-05-03T16:58:00Z" w16du:dateUtc="2024-05-03T11:28:00Z">
              <w:pPr/>
            </w:pPrChange>
          </w:pPr>
          <w:ins w:id="3" w:author="admin" w:date="2024-05-03T16:17:00Z" w16du:dateUtc="2024-05-03T10:47:00Z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656D05B" wp14:editId="27A51DB9">
                      <wp:simplePos x="0" y="0"/>
                      <wp:positionH relativeFrom="page">
                        <wp:posOffset>-890629</wp:posOffset>
                      </wp:positionH>
                      <wp:positionV relativeFrom="page">
                        <wp:posOffset>-2750</wp:posOffset>
                      </wp:positionV>
                      <wp:extent cx="7127348" cy="9122956"/>
                      <wp:effectExtent l="0" t="0" r="16510" b="21590"/>
                      <wp:wrapNone/>
                      <wp:docPr id="193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27348" cy="9122956"/>
                                <a:chOff x="-263122" y="0"/>
                                <a:chExt cx="7127946" cy="9123528"/>
                              </a:xfrm>
                            </wpg:grpSpPr>
                            <wps:wsp>
                              <wps:cNvPr id="194" name="Rectangle 194"/>
                              <wps:cNvSpPr/>
                              <wps:spPr>
                                <a:xfrm>
                                  <a:off x="-263122" y="0"/>
                                  <a:ext cx="6858000" cy="1371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Rectangle 195"/>
                              <wps:cNvSpPr/>
                              <wps:spPr>
                                <a:xfrm>
                                  <a:off x="0" y="4094328"/>
                                  <a:ext cx="6858000" cy="5029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785E8137" w14:textId="32AB53F9" w:rsidR="001871AA" w:rsidRDefault="001871AA">
                                        <w:pPr>
                                          <w:pStyle w:val="NoSpacing"/>
                                          <w:tabs>
                                            <w:tab w:val="left" w:pos="17152"/>
                                          </w:tabs>
                                          <w:spacing w:before="120"/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  <w:pPrChange w:id="4" w:author="admin" w:date="2024-05-03T16:19:00Z" w16du:dateUtc="2024-05-03T10:49:00Z">
                                            <w:pPr>
                                              <w:pStyle w:val="NoSpacing"/>
                                              <w:spacing w:before="120"/>
                                              <w:jc w:val="center"/>
                                            </w:pPr>
                                          </w:pPrChange>
                                        </w:pPr>
                                        <w:ins w:id="5" w:author="admin" w:date="2024-05-03T16:17:00Z" w16du:dateUtc="2024-05-03T10:47:00Z"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admin</w:t>
                                          </w:r>
                                        </w:ins>
                                      </w:p>
                                    </w:sdtContent>
                                  </w:sdt>
                                  <w:p w14:paraId="5C901F3A" w14:textId="77777777" w:rsidR="001871AA" w:rsidRDefault="00C350D4">
                                    <w:pPr>
                                      <w:pStyle w:val="NoSpacing"/>
                                      <w:spacing w:before="120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alias w:val="Company"/>
                                        <w:tag w:val=""/>
                                        <w:id w:val="1618182777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1871AA">
                                          <w:rPr>
                                            <w:caps/>
                                            <w:color w:val="FFFFFF" w:themeColor="background1"/>
                                          </w:rPr>
                                          <w:t>[Company name]</w:t>
                                        </w:r>
                                      </w:sdtContent>
                                    </w:sdt>
                                    <w:r w:rsidR="001871AA">
                                      <w:rPr>
                                        <w:color w:val="FFFFFF" w:themeColor="background1"/>
                                      </w:rPr>
                                      <w:t>  </w:t>
                                    </w: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Address"/>
                                        <w:tag w:val=""/>
                                        <w:id w:val="-253358678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 w:rsidR="001871AA">
                                          <w:rPr>
                                            <w:color w:val="FFFFFF" w:themeColor="background1"/>
                                          </w:rPr>
                                          <w:t>[Company address]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Text Box 196"/>
                              <wps:cNvSpPr txBox="1"/>
                              <wps:spPr>
                                <a:xfrm>
                                  <a:off x="6824" y="1371600"/>
                                  <a:ext cx="6858000" cy="27227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200AE4D7" w14:textId="77777777" w:rsidR="001871AA" w:rsidRDefault="001871AA">
                                        <w:pPr>
                                          <w:pStyle w:val="NoSpacing"/>
                                          <w:jc w:val="center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4472C4" w:themeColor="accent1"/>
                                            <w:sz w:val="72"/>
                                            <w:szCs w:val="72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4472C4" w:themeColor="accent1"/>
                                            <w:sz w:val="72"/>
                                            <w:szCs w:val="72"/>
                                          </w:rPr>
                                          <w:t>[Document title]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56D05B" id="Group 62" o:spid="_x0000_s1026" style="position:absolute;margin-left:-70.15pt;margin-top:-.2pt;width:561.2pt;height:718.35pt;z-index:-251657216;mso-position-horizontal-relative:page;mso-position-vertical-relative:page" coordorigin="-2631" coordsize="71279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">
                      <v:rect id="Rectangle 194" o:spid="_x0000_s1027" style="position:absolute;left:-2631;width:68579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" fillcolor="#2e74b5 [2408]" strokecolor="#8496b0 [1951]" strokeweight="1pt">
                        <v:textbox inset="36pt,57.6pt,36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785E8137" w14:textId="32AB53F9" w:rsidR="001871AA" w:rsidRDefault="001871AA">
                                  <w:pPr>
                                    <w:pStyle w:val="NoSpacing"/>
                                    <w:tabs>
                                      <w:tab w:val="left" w:pos="17152"/>
                                    </w:tabs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  <w:pPrChange w:id="6" w:author="admin" w:date="2024-05-03T16:19:00Z" w16du:dateUtc="2024-05-03T10:49:00Z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ins w:id="7" w:author="admin" w:date="2024-05-03T16:17:00Z" w16du:dateUtc="2024-05-03T10:47:00Z">
                                    <w:r>
                                      <w:rPr>
                                        <w:color w:val="FFFFFF" w:themeColor="background1"/>
                                      </w:rPr>
                                      <w:t>admin</w:t>
                                    </w:r>
                                  </w:ins>
                                </w:p>
                              </w:sdtContent>
                            </w:sdt>
                            <w:p w14:paraId="5C901F3A" w14:textId="77777777" w:rsidR="001871AA" w:rsidRDefault="00C350D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1618182777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1871AA">
                                    <w:rPr>
                                      <w:caps/>
                                      <w:color w:val="FFFFFF" w:themeColor="background1"/>
                                    </w:rPr>
                                    <w:t>[Company name]</w:t>
                                  </w:r>
                                </w:sdtContent>
                              </w:sdt>
                              <w:r w:rsidR="001871AA">
                                <w:rPr>
                                  <w:color w:val="FFFFFF" w:themeColor="background1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ddress"/>
                                  <w:tag w:val=""/>
                                  <w:id w:val="-253358678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1871AA">
                                    <w:rPr>
                                      <w:color w:val="FFFFFF" w:themeColor="background1"/>
                                    </w:rPr>
                                    <w:t>[Company address]</w:t>
                                  </w:r>
                                </w:sdtContent>
                              </w:sdt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  <v:textbox inset="36pt,7.2pt,36pt,7.2pt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200AE4D7" w14:textId="77777777" w:rsidR="001871AA" w:rsidRDefault="001871AA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[Document title]</w:t>
                                  </w:r>
                                </w:p>
                              </w:sdtContent>
                            </w:sdt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</w:ins>
        </w:p>
        <w:p w14:paraId="6E552B06" w14:textId="47B01F84" w:rsidR="001871AA" w:rsidRDefault="001871AA">
          <w:pPr>
            <w:rPr>
              <w:ins w:id="8" w:author="admin" w:date="2024-05-03T16:17:00Z" w16du:dateUtc="2024-05-03T10:47:00Z"/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ins w:id="9" w:author="admin" w:date="2024-05-03T16:17:00Z" w16du:dateUtc="2024-05-03T10:47:00Z">
            <w:r>
              <w:rPr>
                <w:rFonts w:asciiTheme="majorHAnsi" w:eastAsiaTheme="majorEastAsia" w:hAnsiTheme="majorHAnsi" w:cstheme="majorBidi"/>
                <w:caps/>
                <w:color w:val="4472C4" w:themeColor="accent1"/>
                <w:sz w:val="72"/>
                <w:szCs w:val="72"/>
              </w:rPr>
              <w:br w:type="page"/>
            </w:r>
          </w:ins>
        </w:p>
        <w:customXmlInsRangeStart w:id="10" w:author="admin" w:date="2024-05-03T16:17:00Z"/>
      </w:sdtContent>
    </w:sdt>
    <w:customXmlInsRangeEnd w:id="10"/>
    <w:p w14:paraId="786FD292" w14:textId="74EE3547" w:rsidR="004D4ED6" w:rsidRDefault="004D4ED6" w:rsidP="004D4ED6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POOJA </w:t>
      </w:r>
    </w:p>
    <w:p w14:paraId="2CE193D9" w14:textId="16912AC8" w:rsidR="004D4ED6" w:rsidRDefault="004D4ED6" w:rsidP="004D4ED6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DHOOLSIRAS </w:t>
      </w:r>
    </w:p>
    <w:p w14:paraId="08C303C7" w14:textId="3D4C222A" w:rsidR="004D4ED6" w:rsidRDefault="004D4ED6" w:rsidP="004D4ED6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NEW DELHI =110077 </w:t>
      </w:r>
    </w:p>
    <w:p w14:paraId="7B24A21B" w14:textId="40A426B1" w:rsidR="004D4ED6" w:rsidRDefault="004D4ED6" w:rsidP="004D4ED6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DATE =08/05 /2024 </w:t>
      </w:r>
    </w:p>
    <w:p w14:paraId="6BBFCE76" w14:textId="77777777" w:rsidR="000235A2" w:rsidRDefault="004D4ED6" w:rsidP="000235A2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>ZIP CODE =5656</w:t>
      </w:r>
    </w:p>
    <w:p w14:paraId="51854F41" w14:textId="7F39EAB4" w:rsidR="000235A2" w:rsidRDefault="004D4ED6" w:rsidP="000235A2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>Subject ;-invi</w:t>
      </w:r>
      <w:r w:rsidR="000235A2">
        <w:rPr>
          <w:b/>
          <w:bCs/>
          <w:lang w:val="en-US"/>
        </w:rPr>
        <w:t>tation of birthday</w:t>
      </w:r>
    </w:p>
    <w:p w14:paraId="14260CEA" w14:textId="40F9FDAB" w:rsidR="000235A2" w:rsidRDefault="000235A2" w:rsidP="000235A2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43A687BC" w14:textId="66B221EB" w:rsidR="000235A2" w:rsidRDefault="000235A2" w:rsidP="000235A2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>y</w:t>
      </w:r>
    </w:p>
    <w:p w14:paraId="34453ECB" w14:textId="43D3F829" w:rsidR="004D4ED6" w:rsidRPr="004D4ED6" w:rsidRDefault="004D4ED6" w:rsidP="004D4ED6">
      <w:pPr>
        <w:spacing w:line="480" w:lineRule="auto"/>
        <w:rPr>
          <w:b/>
          <w:bCs/>
          <w:lang w:val="en-US"/>
        </w:rPr>
      </w:pPr>
    </w:p>
    <w:sectPr w:rsidR="004D4ED6" w:rsidRPr="004D4ED6" w:rsidSect="000235A2">
      <w:pgSz w:w="11906" w:h="16838"/>
      <w:pgMar w:top="1440" w:right="1440" w:bottom="1440" w:left="1440" w:header="709" w:footer="709" w:gutter="0"/>
      <w:pgNumType w:start="0"/>
      <w:cols w:num="2" w:space="708" w:equalWidth="0">
        <w:col w:w="2536" w:space="708"/>
        <w:col w:w="4340"/>
      </w:cols>
      <w:docGrid w:linePitch="360"/>
      <w:sectPrChange w:id="11" w:author="admin" w:date="2024-05-03T16:59:00Z" w16du:dateUtc="2024-05-03T11:29:00Z">
        <w:sectPr w:rsidR="004D4ED6" w:rsidRPr="004D4ED6" w:rsidSect="000235A2">
          <w:pgMar w:top="1440" w:right="1440" w:bottom="1440" w:left="1440" w:header="708" w:footer="708" w:gutter="0"/>
          <w:cols w:num="1" w:equalWidth="1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65090"/>
    <w:multiLevelType w:val="hybridMultilevel"/>
    <w:tmpl w:val="DB6EC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66497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mailMerge>
    <w:mainDocumentType w:val="envelopes"/>
    <w:dataType w:val="textFile"/>
    <w:activeRecord w:val="-1"/>
  </w:mailMerge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65"/>
    <w:rsid w:val="000058DE"/>
    <w:rsid w:val="000235A2"/>
    <w:rsid w:val="001871AA"/>
    <w:rsid w:val="001E0298"/>
    <w:rsid w:val="001F289E"/>
    <w:rsid w:val="00383744"/>
    <w:rsid w:val="004D4ED6"/>
    <w:rsid w:val="005019BF"/>
    <w:rsid w:val="00524265"/>
    <w:rsid w:val="0066166C"/>
    <w:rsid w:val="00856A4E"/>
    <w:rsid w:val="00AE78EA"/>
    <w:rsid w:val="00B57C15"/>
    <w:rsid w:val="00C350D4"/>
    <w:rsid w:val="00C67124"/>
    <w:rsid w:val="00DE2D81"/>
    <w:rsid w:val="00DF3089"/>
    <w:rsid w:val="00EC0AB3"/>
    <w:rsid w:val="00F10875"/>
    <w:rsid w:val="00F3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7872"/>
  <w15:chartTrackingRefBased/>
  <w15:docId w15:val="{36908570-88D6-4248-8EAA-92A42F7B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089"/>
  </w:style>
  <w:style w:type="paragraph" w:styleId="Heading1">
    <w:name w:val="heading 1"/>
    <w:basedOn w:val="Normal"/>
    <w:next w:val="Normal"/>
    <w:link w:val="Heading1Char"/>
    <w:uiPriority w:val="9"/>
    <w:qFormat/>
    <w:rsid w:val="00DF308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08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08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08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08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08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08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08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08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08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DF3089"/>
    <w:rPr>
      <w:caps/>
      <w:color w:val="1F3763" w:themeColor="accent1" w:themeShade="7F"/>
      <w:spacing w:val="15"/>
    </w:rPr>
  </w:style>
  <w:style w:type="paragraph" w:styleId="NoSpacing">
    <w:name w:val="No Spacing"/>
    <w:link w:val="NoSpacingChar"/>
    <w:uiPriority w:val="1"/>
    <w:qFormat/>
    <w:rsid w:val="00DF308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10875"/>
  </w:style>
  <w:style w:type="character" w:customStyle="1" w:styleId="Heading2Char">
    <w:name w:val="Heading 2 Char"/>
    <w:basedOn w:val="DefaultParagraphFont"/>
    <w:link w:val="Heading2"/>
    <w:uiPriority w:val="9"/>
    <w:rsid w:val="00DF3089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08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08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08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08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08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08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308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F308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308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08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F308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F3089"/>
    <w:rPr>
      <w:b/>
      <w:bCs/>
    </w:rPr>
  </w:style>
  <w:style w:type="character" w:styleId="Emphasis">
    <w:name w:val="Emphasis"/>
    <w:uiPriority w:val="20"/>
    <w:qFormat/>
    <w:rsid w:val="00DF3089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F308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308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08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08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F308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F308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F308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F308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F308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3089"/>
    <w:pPr>
      <w:outlineLvl w:val="9"/>
    </w:pPr>
  </w:style>
  <w:style w:type="paragraph" w:styleId="Revision">
    <w:name w:val="Revision"/>
    <w:hidden/>
    <w:uiPriority w:val="99"/>
    <w:semiHidden/>
    <w:rsid w:val="001871AA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1981F3-2F79-4D83-892D-1CE5F0018051}">
  <we:reference id="wa104381519" version="1.0.0.0" store="en-US" storeType="OMEX"/>
  <we:alternateReferences>
    <we:reference id="wa104381519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5314B-FC11-43F0-9FDD-968C9AA3F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&lt;/</vt:lpstr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2024-05-02T10:23:00Z</dcterms:created>
  <dcterms:modified xsi:type="dcterms:W3CDTF">2024-05-08T11:32:00Z</dcterms:modified>
</cp:coreProperties>
</file>